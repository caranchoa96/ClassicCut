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6.0" w:type="dxa"/>
        <w:jc w:val="center"/>
        <w:tblBorders>
          <w:top w:color="4a66ac" w:space="0" w:sz="4" w:val="single"/>
          <w:bottom w:color="4a66ac" w:space="0" w:sz="4" w:val="single"/>
        </w:tblBorders>
        <w:tblLayout w:type="fixed"/>
        <w:tblLook w:val="04A0"/>
      </w:tblPr>
      <w:tblGrid>
        <w:gridCol w:w="9726"/>
        <w:tblGridChange w:id="0">
          <w:tblGrid>
            <w:gridCol w:w="9726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Historias de usuario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ENTREGA: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Borders>
          <w:top w:color="b5c1df" w:space="0" w:sz="4" w:val="single"/>
          <w:left w:color="b5c1df" w:space="0" w:sz="4" w:val="single"/>
          <w:bottom w:color="b5c1df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1961"/>
        <w:gridCol w:w="7615"/>
        <w:tblGridChange w:id="0">
          <w:tblGrid>
            <w:gridCol w:w="1961"/>
            <w:gridCol w:w="761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Y APELLIDOS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JOSEPH ANDRES PONCE NAVAS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0000062952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GABRIEL EMILIO MURILLO SALCEDO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0000064453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ALEJANDRO ANDRADE FONG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0000063558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SANTIAGO ARBOLEDA URBANES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Borders>
          <w:top w:color="b5c1df" w:space="0" w:sz="4" w:val="single"/>
          <w:left w:color="b5c1df" w:space="0" w:sz="4" w:val="single"/>
          <w:bottom w:color="b5c1df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1126"/>
        <w:gridCol w:w="8218"/>
        <w:tblGridChange w:id="0">
          <w:tblGrid>
            <w:gridCol w:w="1126"/>
            <w:gridCol w:w="821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Historia de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cliente, quiero registrarme en la aplicación proporcionando mis datos personales para poder agendar citas en la barbería.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cliente, qui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ero acceder con usuario y contraseña para tomar una cita, tomar mis  opciones disponibles y confirmar mi cita.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administrador, quiero gestionar los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registros de clientes para tomar en cuenta cuántas citas hay, y cuántos empleados tengo trabajando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cliente, quiero agendar una cita seleccionando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uno de los servicios disponibles y deseo, agregar una fecha y hora,verificar los servicios escogidos para después proceder con la confirmación de la cita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cliente,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puedo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modificar mi cita para ajustar mis planes según mi disponibilidad.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administrador, quiero configurar y actualizar la lista de servicios y precios para mantener la oferta de la barbería actualizada.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cliente, quiero ver el costo total del servicio antes de confirmar la cita para conocer el precio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RF008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administrador, quiero generar reportes sobre las citas atendidas y los ingresos generados para evaluar el desempeño del negocio.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RF009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administrador, quiero visualizar un historial de citas atendidas para llevar un control de la actividad de la barbería.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ins w:author="Coordinador Permanencia Programa Ingeniería de Sistemas" w:id="0" w:date="2019-05-31T03:08:00Z"/>
        </w:rPr>
      </w:pPr>
      <w:ins w:author="Coordinador Permanencia Programa Ingeniería de Sistemas" w:id="0" w:date="2019-05-31T03:08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Una historia de usuario es una representación de un requisito escrito en una o dos frases utilizando el lenguaje común del usuario. Para cumplir con esta tarea los estudiantes deben obtener los requisitos funcionales a través de este instrumento, el cual contiene un ejemplo ilustrativo como guía para su desarrollo.  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ins w:author="Coordinador Permanencia Programa Ingeniería de Sistemas" w:id="1" w:date="2019-05-31T03:08:00Z"/>
        </w:rPr>
      </w:pPr>
      <w:ins w:author="Coordinador Permanencia Programa Ingeniería de Sistemas" w:id="1" w:date="2019-05-31T03:08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-137794</wp:posOffset>
          </wp:positionV>
          <wp:extent cx="2171700" cy="63309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1700" cy="6330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-88899</wp:posOffset>
              </wp:positionV>
              <wp:extent cx="603885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-88899</wp:posOffset>
              </wp:positionV>
              <wp:extent cx="6038850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24285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24285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374c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374c80"/>
        <w:sz w:val="24"/>
        <w:szCs w:val="24"/>
        <w:u w:val="none"/>
        <w:shd w:fill="auto" w:val="clear"/>
        <w:vertAlign w:val="baseline"/>
        <w:rtl w:val="0"/>
      </w:rPr>
      <w:t xml:space="preserve">PROGRAMA DE TECNOLOGÍA EN DESARROLLO DE SOFTWARE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spacing w:line="267" w:lineRule="auto"/>
      <w:ind w:right="20"/>
      <w:jc w:val="right"/>
      <w:rPr>
        <w:rFonts w:ascii="Calibri" w:cs="Calibri" w:eastAsia="Calibri" w:hAnsi="Calibri"/>
        <w:b w:val="1"/>
        <w:i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84d81"/>
        <w:sz w:val="22"/>
        <w:szCs w:val="22"/>
        <w:rtl w:val="0"/>
      </w:rPr>
      <w:t xml:space="preserve">Guía de Proyecto de Aula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spacing w:line="267" w:lineRule="auto"/>
      <w:ind w:right="18"/>
      <w:jc w:val="right"/>
      <w:rPr>
        <w:rFonts w:ascii="Calibri" w:cs="Calibri" w:eastAsia="Calibri" w:hAnsi="Calibri"/>
        <w:b w:val="1"/>
        <w:i w:val="1"/>
        <w:color w:val="384d8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84d81"/>
        <w:sz w:val="22"/>
        <w:szCs w:val="22"/>
        <w:rtl w:val="0"/>
      </w:rPr>
      <w:t xml:space="preserve">III – Semestre </w:t>
    </w:r>
  </w:p>
  <w:p w:rsidR="00000000" w:rsidDel="00000000" w:rsidP="00000000" w:rsidRDefault="00000000" w:rsidRPr="00000000" w14:paraId="00000044">
    <w:pPr>
      <w:rPr>
        <w:b w:val="1"/>
        <w:color w:val="374c80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25400</wp:posOffset>
              </wp:positionV>
              <wp:extent cx="603885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25400</wp:posOffset>
              </wp:positionV>
              <wp:extent cx="6038850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76200</wp:posOffset>
              </wp:positionV>
              <wp:extent cx="6038850" cy="19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76200</wp:posOffset>
              </wp:positionV>
              <wp:extent cx="6038850" cy="190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a66ac" w:space="0" w:sz="24" w:val="single"/>
        <w:left w:color="4a66ac" w:space="0" w:sz="24" w:val="single"/>
        <w:bottom w:color="4a66ac" w:space="0" w:sz="24" w:val="single"/>
        <w:right w:color="4a66ac" w:space="0" w:sz="24" w:val="single"/>
      </w:pBdr>
      <w:shd w:fill="4a66ac" w:val="clear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ae0ef" w:space="0" w:sz="24" w:val="single"/>
        <w:left w:color="dae0ef" w:space="0" w:sz="24" w:val="single"/>
        <w:bottom w:color="dae0ef" w:space="0" w:sz="24" w:val="single"/>
        <w:right w:color="dae0ef" w:space="0" w:sz="24" w:val="single"/>
      </w:pBdr>
      <w:shd w:fill="dae0ef" w:val="clear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a66ac" w:space="2" w:sz="6" w:val="single"/>
      </w:pBdr>
      <w:spacing w:before="300" w:lineRule="auto"/>
    </w:pPr>
    <w:rPr>
      <w:smallCaps w:val="1"/>
      <w:color w:val="243255"/>
    </w:rPr>
  </w:style>
  <w:style w:type="paragraph" w:styleId="Heading4">
    <w:name w:val="heading 4"/>
    <w:basedOn w:val="Normal"/>
    <w:next w:val="Normal"/>
    <w:pPr>
      <w:pBdr>
        <w:top w:color="4a66ac" w:space="2" w:sz="6" w:val="dotted"/>
      </w:pBdr>
      <w:spacing w:before="200" w:lineRule="auto"/>
    </w:pPr>
    <w:rPr>
      <w:smallCaps w:val="1"/>
      <w:color w:val="374c80"/>
    </w:rPr>
  </w:style>
  <w:style w:type="paragraph" w:styleId="Heading5">
    <w:name w:val="heading 5"/>
    <w:basedOn w:val="Normal"/>
    <w:next w:val="Normal"/>
    <w:pPr>
      <w:pBdr>
        <w:bottom w:color="4a66ac" w:space="1" w:sz="6" w:val="single"/>
      </w:pBdr>
      <w:spacing w:before="200" w:lineRule="auto"/>
    </w:pPr>
    <w:rPr>
      <w:smallCaps w:val="1"/>
      <w:color w:val="374c80"/>
    </w:rPr>
  </w:style>
  <w:style w:type="paragraph" w:styleId="Heading6">
    <w:name w:val="heading 6"/>
    <w:basedOn w:val="Normal"/>
    <w:next w:val="Normal"/>
    <w:pPr>
      <w:pBdr>
        <w:bottom w:color="4a66ac" w:space="1" w:sz="6" w:val="dotted"/>
      </w:pBdr>
      <w:spacing w:before="200" w:lineRule="auto"/>
    </w:pPr>
    <w:rPr>
      <w:smallCaps w:val="1"/>
      <w:color w:val="374c8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mallCaps w:val="1"/>
      <w:color w:val="4a66ac"/>
      <w:sz w:val="52"/>
      <w:szCs w:val="52"/>
    </w:rPr>
  </w:style>
  <w:style w:type="paragraph" w:styleId="Subtitle">
    <w:name w:val="Subtitle"/>
    <w:basedOn w:val="Normal"/>
    <w:next w:val="Normal"/>
    <w:pPr>
      <w:spacing w:after="500" w:lineRule="auto"/>
    </w:pPr>
    <w:rPr>
      <w:smallCaps w:val="1"/>
      <w:color w:val="595959"/>
      <w:sz w:val="21"/>
      <w:szCs w:val="21"/>
    </w:rPr>
  </w:style>
  <w:style w:type="table" w:styleId="Table1">
    <w:basedOn w:val="TableNormal"/>
    <w:rPr>
      <w:color w:val="374c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ae0ef" w:val="clear"/>
      </w:tcPr>
    </w:tblStylePr>
    <w:tblStylePr w:type="band1Vert">
      <w:tcPr>
        <w:shd w:fill="dae0ef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4a66ac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a66ac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